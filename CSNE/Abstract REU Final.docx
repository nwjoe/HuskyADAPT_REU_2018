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9F4EB" w14:textId="77777777" w:rsidR="00044555" w:rsidRPr="00044555" w:rsidRDefault="00FA71C2">
      <w:pPr>
        <w:rPr>
          <w:b/>
        </w:rPr>
      </w:pPr>
      <w:r w:rsidRPr="00FA71C2">
        <w:rPr>
          <w:b/>
          <w:bCs/>
        </w:rPr>
        <w:t>Establishing an inclusive and sus</w:t>
      </w:r>
      <w:bookmarkStart w:id="0" w:name="_GoBack"/>
      <w:bookmarkEnd w:id="0"/>
      <w:r w:rsidRPr="00FA71C2">
        <w:rPr>
          <w:b/>
          <w:bCs/>
        </w:rPr>
        <w:t>tainable design program for assistive technology</w:t>
      </w:r>
    </w:p>
    <w:p w14:paraId="4DD59909" w14:textId="5627C908" w:rsidR="006D2121" w:rsidDel="00A434F6" w:rsidRDefault="00B1277A">
      <w:pPr>
        <w:rPr>
          <w:del w:id="1" w:author="Keshia" w:date="2018-08-13T14:59:00Z"/>
        </w:rPr>
      </w:pPr>
      <w:r>
        <w:t>Husky</w:t>
      </w:r>
      <w:del w:id="2" w:author="Keshia" w:date="2018-08-13T14:40:00Z">
        <w:r w:rsidDel="00603008">
          <w:delText xml:space="preserve"> </w:delText>
        </w:r>
      </w:del>
      <w:r>
        <w:t xml:space="preserve">ADAPT is new student run program at the University of Washington </w:t>
      </w:r>
      <w:r w:rsidR="00EB77A2">
        <w:t xml:space="preserve">that works to foster an inclusive, sustainable and </w:t>
      </w:r>
      <w:r w:rsidR="00CB5E32">
        <w:t>multidisciplinary community supporting accessible design.</w:t>
      </w:r>
      <w:ins w:id="3" w:author="Keshia" w:date="2018-08-13T14:48:00Z">
        <w:r w:rsidR="00603008">
          <w:t xml:space="preserve"> </w:t>
        </w:r>
      </w:ins>
      <w:ins w:id="4" w:author="Keshia" w:date="2018-08-13T14:49:00Z">
        <w:r w:rsidR="00603008">
          <w:t>One major focus of the club is to pair teams of students with needs experts in the community to address individual accessibility needs.</w:t>
        </w:r>
      </w:ins>
      <w:ins w:id="5" w:author="Keshia" w:date="2018-08-13T14:50:00Z">
        <w:r w:rsidR="00603008">
          <w:t xml:space="preserve"> In </w:t>
        </w:r>
        <w:r w:rsidR="00404DAC">
          <w:t xml:space="preserve">its first year, this translated to 19 team projects addressing needs from </w:t>
        </w:r>
      </w:ins>
      <w:ins w:id="6" w:author="Keshia" w:date="2018-08-13T14:52:00Z">
        <w:r w:rsidR="00404DAC">
          <w:t xml:space="preserve">novel methods for </w:t>
        </w:r>
      </w:ins>
      <w:ins w:id="7" w:author="Keshia" w:date="2018-08-13T14:51:00Z">
        <w:r w:rsidR="00404DAC">
          <w:t xml:space="preserve">sitting safely </w:t>
        </w:r>
      </w:ins>
      <w:ins w:id="8" w:author="Keshia" w:date="2018-08-13T14:52:00Z">
        <w:r w:rsidR="00404DAC">
          <w:t>to</w:t>
        </w:r>
      </w:ins>
      <w:ins w:id="9" w:author="Keshia" w:date="2018-08-13T14:53:00Z">
        <w:r w:rsidR="00404DAC">
          <w:t xml:space="preserve"> </w:t>
        </w:r>
      </w:ins>
      <w:ins w:id="10" w:author="Keshia" w:date="2018-08-13T14:54:00Z">
        <w:r w:rsidR="00404DAC">
          <w:t>tools for activities of daily living</w:t>
        </w:r>
      </w:ins>
      <w:ins w:id="11" w:author="Keshia" w:date="2018-08-13T14:50:00Z">
        <w:r w:rsidR="00404DAC">
          <w:t>.</w:t>
        </w:r>
      </w:ins>
      <w:r w:rsidR="00CB5E32">
        <w:t xml:space="preserve"> </w:t>
      </w:r>
      <w:ins w:id="12" w:author="Keshia" w:date="2018-08-13T14:46:00Z">
        <w:r w:rsidR="00603008">
          <w:t>While</w:t>
        </w:r>
      </w:ins>
      <w:ins w:id="13" w:author="Keshia" w:date="2018-08-13T14:41:00Z">
        <w:r w:rsidR="00603008">
          <w:t xml:space="preserve"> successful i</w:t>
        </w:r>
      </w:ins>
      <w:ins w:id="14" w:author="Keshia" w:date="2018-08-13T14:42:00Z">
        <w:r w:rsidR="00603008">
          <w:t xml:space="preserve">n its initial year, </w:t>
        </w:r>
      </w:ins>
      <w:ins w:id="15" w:author="Keshia" w:date="2018-08-13T14:47:00Z">
        <w:r w:rsidR="00603008">
          <w:t xml:space="preserve">to promote the program’s longevity </w:t>
        </w:r>
      </w:ins>
      <w:ins w:id="16" w:author="Keshia" w:date="2018-08-13T14:42:00Z">
        <w:r w:rsidR="00603008">
          <w:t xml:space="preserve">this research set out to </w:t>
        </w:r>
      </w:ins>
      <w:ins w:id="17" w:author="Keshia" w:date="2018-08-13T14:47:00Z">
        <w:r w:rsidR="00603008">
          <w:t>develop a</w:t>
        </w:r>
      </w:ins>
      <w:ins w:id="18" w:author="Keshia" w:date="2018-08-13T14:42:00Z">
        <w:r w:rsidR="00603008">
          <w:t xml:space="preserve"> </w:t>
        </w:r>
      </w:ins>
      <w:ins w:id="19" w:author="Keshia" w:date="2018-08-13T14:43:00Z">
        <w:r w:rsidR="00603008">
          <w:t>sustainable infrastructure</w:t>
        </w:r>
      </w:ins>
      <w:ins w:id="20" w:author="Keshia" w:date="2018-08-13T14:47:00Z">
        <w:r w:rsidR="00603008">
          <w:t xml:space="preserve"> through</w:t>
        </w:r>
      </w:ins>
      <w:ins w:id="21" w:author="Keshia" w:date="2018-08-13T14:44:00Z">
        <w:r w:rsidR="00603008">
          <w:t xml:space="preserve"> </w:t>
        </w:r>
      </w:ins>
      <w:ins w:id="22" w:author="Keshia" w:date="2018-08-13T14:47:00Z">
        <w:r w:rsidR="00603008">
          <w:t>a</w:t>
        </w:r>
      </w:ins>
      <w:ins w:id="23" w:author="Keshia" w:date="2018-08-13T14:45:00Z">
        <w:r w:rsidR="00603008">
          <w:t xml:space="preserve"> </w:t>
        </w:r>
      </w:ins>
      <w:ins w:id="24" w:author="Keshia" w:date="2018-08-13T14:55:00Z">
        <w:r w:rsidR="0009232A">
          <w:t>two</w:t>
        </w:r>
      </w:ins>
      <w:ins w:id="25" w:author="Keshia" w:date="2018-08-13T14:47:00Z">
        <w:r w:rsidR="00603008">
          <w:t>-tier</w:t>
        </w:r>
      </w:ins>
      <w:ins w:id="26" w:author="Keshia" w:date="2018-08-13T14:45:00Z">
        <w:r w:rsidR="00603008">
          <w:t xml:space="preserve"> approach</w:t>
        </w:r>
      </w:ins>
      <w:ins w:id="27" w:author="Keshia" w:date="2018-08-13T14:48:00Z">
        <w:r w:rsidR="00603008">
          <w:t>.  First, a centralized repository provided others with the opportunity to learn from and iterate upon prior team’s work.</w:t>
        </w:r>
      </w:ins>
      <w:ins w:id="28" w:author="Keshia" w:date="2018-08-13T14:55:00Z">
        <w:r w:rsidR="0009232A">
          <w:t xml:space="preserve"> An example of this process </w:t>
        </w:r>
      </w:ins>
      <w:ins w:id="29" w:author="Keshia" w:date="2018-08-13T14:56:00Z">
        <w:r w:rsidR="0009232A">
          <w:t xml:space="preserve">was vetted through the advancement of a design idea for a local needs expert. Second, a survey was created to </w:t>
        </w:r>
      </w:ins>
      <w:ins w:id="30" w:author="Keshia" w:date="2018-08-13T14:57:00Z">
        <w:r w:rsidR="0009232A">
          <w:t xml:space="preserve">identify </w:t>
        </w:r>
      </w:ins>
      <w:ins w:id="31" w:author="Keshia" w:date="2018-08-13T14:58:00Z">
        <w:r w:rsidR="0009232A">
          <w:t>new project ideas</w:t>
        </w:r>
      </w:ins>
      <w:ins w:id="32" w:author="Keshia" w:date="2018-08-13T14:57:00Z">
        <w:r w:rsidR="0009232A">
          <w:t xml:space="preserve"> and set</w:t>
        </w:r>
      </w:ins>
      <w:ins w:id="33" w:author="Keshia" w:date="2018-08-13T14:56:00Z">
        <w:r w:rsidR="0009232A">
          <w:t xml:space="preserve"> clear expectations </w:t>
        </w:r>
      </w:ins>
      <w:ins w:id="34" w:author="Keshia" w:date="2018-08-13T14:57:00Z">
        <w:r w:rsidR="0009232A">
          <w:t>between needs experts and student teams</w:t>
        </w:r>
      </w:ins>
      <w:ins w:id="35" w:author="Keshia" w:date="2018-08-13T14:58:00Z">
        <w:r w:rsidR="00A434F6">
          <w:t xml:space="preserve"> for future success. The established mechanisms will be monitored </w:t>
        </w:r>
      </w:ins>
      <w:ins w:id="36" w:author="Keshia" w:date="2018-08-13T14:59:00Z">
        <w:r w:rsidR="00A434F6">
          <w:t xml:space="preserve">and iterated upon </w:t>
        </w:r>
      </w:ins>
      <w:ins w:id="37" w:author="Keshia" w:date="2018-08-13T14:58:00Z">
        <w:r w:rsidR="00A434F6">
          <w:t>over the upcoming year</w:t>
        </w:r>
      </w:ins>
      <w:ins w:id="38" w:author="Keshia" w:date="2018-08-13T14:59:00Z">
        <w:r w:rsidR="00A434F6">
          <w:t xml:space="preserve"> to ensure the program’s ongoing success.</w:t>
        </w:r>
      </w:ins>
      <w:del w:id="39" w:author="Keshia" w:date="2018-08-13T14:59:00Z">
        <w:r w:rsidR="00CB5E32" w:rsidDel="00A434F6">
          <w:delText xml:space="preserve">My project focused on how to make their work as sustainable as possible. I </w:delText>
        </w:r>
        <w:r w:rsidR="00C30308" w:rsidDel="00A434F6">
          <w:delText>showcased</w:delText>
        </w:r>
        <w:r w:rsidR="00CB5E32" w:rsidDel="00A434F6">
          <w:delText xml:space="preserve"> </w:delText>
        </w:r>
        <w:r w:rsidR="00593FA5" w:rsidDel="00A434F6">
          <w:delText>the</w:delText>
        </w:r>
        <w:r w:rsidR="00CB5E32" w:rsidDel="00A434F6">
          <w:delText xml:space="preserve"> previous </w:delText>
        </w:r>
        <w:r w:rsidR="001B056B" w:rsidDel="00A434F6">
          <w:delText xml:space="preserve">design </w:delText>
        </w:r>
        <w:r w:rsidR="00801DFE" w:rsidDel="00A434F6">
          <w:delText>projects</w:delText>
        </w:r>
        <w:r w:rsidR="00C30308" w:rsidDel="00A434F6">
          <w:delText xml:space="preserve"> in a centralized repository providing others with the opportunity to learn from and iterate upon our work. </w:delText>
        </w:r>
        <w:r w:rsidR="001B056B" w:rsidDel="00A434F6">
          <w:delText xml:space="preserve">I was able </w:delText>
        </w:r>
        <w:r w:rsidR="00996C6A" w:rsidDel="00A434F6">
          <w:delText>to further</w:delText>
        </w:r>
        <w:r w:rsidR="001B056B" w:rsidDel="00A434F6">
          <w:delText xml:space="preserve"> a project from last year taking an in depth look at the design process for assistive technology. </w:delText>
        </w:r>
        <w:r w:rsidR="00996C6A" w:rsidDel="00A434F6">
          <w:delText xml:space="preserve">In preparation for upcoming years </w:delText>
        </w:r>
        <w:r w:rsidR="00593FA5" w:rsidDel="00A434F6">
          <w:delText>I used a systematic approach in the creation of the design challenges</w:delText>
        </w:r>
        <w:r w:rsidR="00996C6A" w:rsidDel="00A434F6">
          <w:delText xml:space="preserve"> to ensure it can be replicated and built upon in the future.</w:delText>
        </w:r>
      </w:del>
      <w:del w:id="40" w:author="Keshia" w:date="2018-08-13T14:38:00Z">
        <w:r w:rsidR="00996C6A" w:rsidDel="00E478BF">
          <w:delText xml:space="preserve"> </w:delText>
        </w:r>
      </w:del>
      <w:del w:id="41" w:author="Keshia" w:date="2018-08-13T14:40:00Z">
        <w:r w:rsidR="00593FA5" w:rsidDel="00603008">
          <w:delText xml:space="preserve"> </w:delText>
        </w:r>
      </w:del>
    </w:p>
    <w:p w14:paraId="165CDAEB" w14:textId="77777777" w:rsidR="00F35E2F" w:rsidRDefault="00F35E2F"/>
    <w:sectPr w:rsidR="00F3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B2166"/>
    <w:multiLevelType w:val="hybridMultilevel"/>
    <w:tmpl w:val="EE7CCA46"/>
    <w:lvl w:ilvl="0" w:tplc="670ED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67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6D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C5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C9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2B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A3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6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20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shia">
    <w15:presenceInfo w15:providerId="None" w15:userId="Kesh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B4"/>
    <w:rsid w:val="00044555"/>
    <w:rsid w:val="0009232A"/>
    <w:rsid w:val="000D4515"/>
    <w:rsid w:val="000F0E41"/>
    <w:rsid w:val="001B056B"/>
    <w:rsid w:val="00251F7D"/>
    <w:rsid w:val="00404DAC"/>
    <w:rsid w:val="00593FA5"/>
    <w:rsid w:val="00603008"/>
    <w:rsid w:val="006D2121"/>
    <w:rsid w:val="006F7BC5"/>
    <w:rsid w:val="007115B4"/>
    <w:rsid w:val="00752B69"/>
    <w:rsid w:val="007E60AE"/>
    <w:rsid w:val="00801DFE"/>
    <w:rsid w:val="00996C6A"/>
    <w:rsid w:val="00A02239"/>
    <w:rsid w:val="00A434F6"/>
    <w:rsid w:val="00B1277A"/>
    <w:rsid w:val="00C30308"/>
    <w:rsid w:val="00CB5E32"/>
    <w:rsid w:val="00DE51EA"/>
    <w:rsid w:val="00E478BF"/>
    <w:rsid w:val="00E77332"/>
    <w:rsid w:val="00E9001B"/>
    <w:rsid w:val="00EB77A2"/>
    <w:rsid w:val="00F35E2F"/>
    <w:rsid w:val="00FA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296A"/>
  <w15:chartTrackingRefBased/>
  <w15:docId w15:val="{E920EDDB-6DCB-4C0C-BEB5-F3E0B939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7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2</cp:revision>
  <dcterms:created xsi:type="dcterms:W3CDTF">2018-08-13T22:01:00Z</dcterms:created>
  <dcterms:modified xsi:type="dcterms:W3CDTF">2018-08-13T22:01:00Z</dcterms:modified>
</cp:coreProperties>
</file>